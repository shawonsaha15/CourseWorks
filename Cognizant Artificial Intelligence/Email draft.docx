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1193" w14:textId="1D281F1A" w:rsidR="00537132" w:rsidRDefault="00F95485">
      <w:r>
        <w:t xml:space="preserve">Dear </w:t>
      </w:r>
      <w:ins w:id="0" w:author="Author">
        <w:r w:rsidR="00537132">
          <w:t>Data Science Team Leader,</w:t>
        </w:r>
      </w:ins>
      <w:del w:id="1" w:author="Author">
        <w:r w:rsidDel="00537132">
          <w:delText>[insert name of recipient],</w:delText>
        </w:r>
      </w:del>
    </w:p>
    <w:p w14:paraId="00000002" w14:textId="77777777" w:rsidR="00173F89" w:rsidRDefault="00173F89"/>
    <w:p w14:paraId="00000003" w14:textId="3AF5112A" w:rsidR="00173F89" w:rsidRDefault="00F95485">
      <w:del w:id="2" w:author="Author">
        <w:r w:rsidDel="00537132">
          <w:delText>[Introduce the task that you’ve completed in 1 - 2 sentences]</w:delText>
        </w:r>
      </w:del>
      <w:ins w:id="3" w:author="Author">
        <w:r w:rsidR="00537132">
          <w:t xml:space="preserve">I have demonstrated the statistical </w:t>
        </w:r>
        <w:r w:rsidR="00E749B4">
          <w:t>descriptions, visualized the dataset and described what each meant. I have listed my analysis in the following bullet points:</w:t>
        </w:r>
      </w:ins>
    </w:p>
    <w:p w14:paraId="00000004" w14:textId="77777777" w:rsidR="00173F89" w:rsidRDefault="00173F89"/>
    <w:p w14:paraId="00000005" w14:textId="35D2ED9E" w:rsidR="00173F89" w:rsidRDefault="00F95485" w:rsidP="00304220">
      <w:pPr>
        <w:pStyle w:val="ListParagraph"/>
        <w:numPr>
          <w:ilvl w:val="0"/>
          <w:numId w:val="1"/>
        </w:numPr>
        <w:rPr>
          <w:ins w:id="4" w:author="Author"/>
        </w:rPr>
      </w:pPr>
      <w:del w:id="5" w:author="Author">
        <w:r w:rsidDel="00E749B4">
          <w:delText>[Summarize findings from your analysis in 3 - 5 bullet points]</w:delText>
        </w:r>
      </w:del>
      <w:ins w:id="6" w:author="Author">
        <w:r w:rsidR="00E749B4">
          <w:t>There were 7829 entries with 8 columns.</w:t>
        </w:r>
      </w:ins>
    </w:p>
    <w:p w14:paraId="4342F985" w14:textId="1E8BD721" w:rsidR="006F30A5" w:rsidRDefault="006F30A5" w:rsidP="00304220">
      <w:pPr>
        <w:pStyle w:val="ListParagraph"/>
        <w:numPr>
          <w:ilvl w:val="0"/>
          <w:numId w:val="1"/>
        </w:numPr>
        <w:rPr>
          <w:ins w:id="7" w:author="Author"/>
        </w:rPr>
        <w:pPrChange w:id="8" w:author="Author">
          <w:pPr>
            <w:pStyle w:val="ListParagraph"/>
            <w:numPr>
              <w:numId w:val="1"/>
            </w:numPr>
            <w:ind w:hanging="360"/>
          </w:pPr>
        </w:pPrChange>
      </w:pPr>
      <w:ins w:id="9" w:author="Author">
        <w:r>
          <w:t>Products with lower unit price had more sales compared to expensive products. The customers bought quantities across 1 to 4 units. The total column shows a more positively skewed graph compared to that of unit price.</w:t>
        </w:r>
      </w:ins>
    </w:p>
    <w:p w14:paraId="0692754F" w14:textId="176F7A1F" w:rsidR="006F30A5" w:rsidRDefault="006F30A5" w:rsidP="00304220">
      <w:pPr>
        <w:pStyle w:val="ListParagraph"/>
        <w:numPr>
          <w:ilvl w:val="0"/>
          <w:numId w:val="1"/>
        </w:numPr>
        <w:rPr>
          <w:ins w:id="10" w:author="Author"/>
        </w:rPr>
      </w:pPr>
      <w:ins w:id="11" w:author="Author">
        <w:r>
          <w:t>The</w:t>
        </w:r>
        <w:r w:rsidR="00304220">
          <w:t>re were 5 types of</w:t>
        </w:r>
        <w:r>
          <w:t xml:space="preserve"> customers</w:t>
        </w:r>
        <w:r w:rsidR="00304220">
          <w:t xml:space="preserve"> who</w:t>
        </w:r>
        <w:r>
          <w:t xml:space="preserve"> bought fruits, vegetables and packaged foods most frequently and liked to pay </w:t>
        </w:r>
        <w:r w:rsidR="00304220">
          <w:t>in cash the most.</w:t>
        </w:r>
      </w:ins>
    </w:p>
    <w:p w14:paraId="2AACB4B4" w14:textId="1C72A41A" w:rsidR="00304220" w:rsidRDefault="00304220" w:rsidP="00304220">
      <w:pPr>
        <w:pStyle w:val="ListParagraph"/>
        <w:numPr>
          <w:ilvl w:val="0"/>
          <w:numId w:val="1"/>
        </w:numPr>
        <w:rPr>
          <w:ins w:id="12" w:author="Author"/>
        </w:rPr>
      </w:pPr>
      <w:ins w:id="13" w:author="Author">
        <w:r>
          <w:t>The busiest hours of the day were the 11</w:t>
        </w:r>
        <w:r w:rsidRPr="00304220">
          <w:rPr>
            <w:vertAlign w:val="superscript"/>
            <w:rPrChange w:id="14" w:author="Author">
              <w:rPr/>
            </w:rPrChange>
          </w:rPr>
          <w:t>th</w:t>
        </w:r>
        <w:r>
          <w:t>, 16</w:t>
        </w:r>
        <w:r w:rsidRPr="00304220">
          <w:rPr>
            <w:vertAlign w:val="superscript"/>
            <w:rPrChange w:id="15" w:author="Author">
              <w:rPr/>
            </w:rPrChange>
          </w:rPr>
          <w:t>th</w:t>
        </w:r>
        <w:r>
          <w:t xml:space="preserve"> and the 18</w:t>
        </w:r>
        <w:r w:rsidRPr="00304220">
          <w:rPr>
            <w:vertAlign w:val="superscript"/>
            <w:rPrChange w:id="16" w:author="Author">
              <w:rPr/>
            </w:rPrChange>
          </w:rPr>
          <w:t>th</w:t>
        </w:r>
        <w:r>
          <w:t>.</w:t>
        </w:r>
      </w:ins>
    </w:p>
    <w:p w14:paraId="750E2A12" w14:textId="410EB3D3" w:rsidR="00304220" w:rsidRDefault="00304220" w:rsidP="00304220">
      <w:pPr>
        <w:pStyle w:val="ListParagraph"/>
        <w:numPr>
          <w:ilvl w:val="0"/>
          <w:numId w:val="1"/>
        </w:numPr>
        <w:pPrChange w:id="17" w:author="Author">
          <w:pPr/>
        </w:pPrChange>
      </w:pPr>
      <w:ins w:id="18" w:author="Author">
        <w:r>
          <w:t>The unit price and total columns had the highest correlation between themselves meaning they followed positive linear relation.</w:t>
        </w:r>
      </w:ins>
    </w:p>
    <w:p w14:paraId="00000006" w14:textId="77777777" w:rsidR="00173F89" w:rsidRDefault="00173F89"/>
    <w:p w14:paraId="0A1C2775" w14:textId="24584CBE" w:rsidR="00966B5F" w:rsidRDefault="00966B5F" w:rsidP="00966B5F">
      <w:pPr>
        <w:rPr>
          <w:ins w:id="19" w:author="Author"/>
        </w:rPr>
        <w:pPrChange w:id="20" w:author="Author">
          <w:pPr>
            <w:pStyle w:val="ListParagraph"/>
            <w:numPr>
              <w:numId w:val="1"/>
            </w:numPr>
            <w:ind w:hanging="360"/>
          </w:pPr>
        </w:pPrChange>
      </w:pPr>
      <w:ins w:id="21" w:author="Author">
        <w:r>
          <w:t>I recommend the following changes needed for this project:</w:t>
        </w:r>
      </w:ins>
    </w:p>
    <w:p w14:paraId="75227C42" w14:textId="77777777" w:rsidR="00966B5F" w:rsidRDefault="00966B5F" w:rsidP="00966B5F">
      <w:pPr>
        <w:pStyle w:val="ListParagraph"/>
        <w:rPr>
          <w:ins w:id="22" w:author="Author"/>
        </w:rPr>
        <w:pPrChange w:id="23" w:author="Author">
          <w:pPr>
            <w:pStyle w:val="ListParagraph"/>
            <w:numPr>
              <w:numId w:val="1"/>
            </w:numPr>
            <w:ind w:hanging="360"/>
          </w:pPr>
        </w:pPrChange>
      </w:pPr>
    </w:p>
    <w:p w14:paraId="1E7DFB14" w14:textId="75DBBE30" w:rsidR="00304220" w:rsidRDefault="00304220" w:rsidP="00304220">
      <w:pPr>
        <w:pStyle w:val="ListParagraph"/>
        <w:numPr>
          <w:ilvl w:val="0"/>
          <w:numId w:val="1"/>
        </w:numPr>
        <w:rPr>
          <w:ins w:id="24" w:author="Author"/>
        </w:rPr>
        <w:pPrChange w:id="25" w:author="Author">
          <w:pPr/>
        </w:pPrChange>
      </w:pPr>
      <w:ins w:id="26" w:author="Author">
        <w:r w:rsidRPr="00304220">
          <w:t>We need more rows of data. The current sample is only from 1 store and 1 week worth of data</w:t>
        </w:r>
        <w:r>
          <w:t>.</w:t>
        </w:r>
        <w:r w:rsidRPr="00304220">
          <w:t xml:space="preserve"> </w:t>
        </w:r>
      </w:ins>
    </w:p>
    <w:p w14:paraId="669B8B91" w14:textId="77777777" w:rsidR="00304220" w:rsidRDefault="00304220" w:rsidP="00304220">
      <w:pPr>
        <w:pStyle w:val="ListParagraph"/>
        <w:numPr>
          <w:ilvl w:val="0"/>
          <w:numId w:val="1"/>
        </w:numPr>
        <w:rPr>
          <w:ins w:id="27" w:author="Author"/>
        </w:rPr>
      </w:pPr>
      <w:ins w:id="28" w:author="Author">
        <w:r w:rsidRPr="00304220">
          <w:t>We need to frame the specific problem statement that we want to solve. The current business problem is too broad, we should narrow down the focus in order to deliver a valuable end product</w:t>
        </w:r>
        <w:r>
          <w:t>.</w:t>
        </w:r>
        <w:r w:rsidRPr="00304220">
          <w:t xml:space="preserve"> </w:t>
        </w:r>
      </w:ins>
    </w:p>
    <w:p w14:paraId="00000007" w14:textId="7A0D2D9B" w:rsidR="00173F89" w:rsidRDefault="00304220" w:rsidP="00304220">
      <w:pPr>
        <w:pStyle w:val="ListParagraph"/>
        <w:numPr>
          <w:ilvl w:val="0"/>
          <w:numId w:val="1"/>
        </w:numPr>
        <w:pPrChange w:id="29" w:author="Author">
          <w:pPr/>
        </w:pPrChange>
      </w:pPr>
      <w:ins w:id="30" w:author="Author">
        <w:r w:rsidRPr="00304220">
          <w:t>We need more features. Based on the problem statement that we move forward with, we need more columns (features) that may help us to understand the outcome that we're solving for</w:t>
        </w:r>
        <w:r>
          <w:t>.</w:t>
        </w:r>
      </w:ins>
      <w:del w:id="31" w:author="Author">
        <w:r w:rsidR="00F95485" w:rsidDel="00304220">
          <w:delText>[Provide your recommendations in up to 3 bullet points]</w:delText>
        </w:r>
      </w:del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16740CE0" w:rsidR="00173F89" w:rsidRDefault="00F95485">
      <w:del w:id="32" w:author="Author">
        <w:r w:rsidDel="00304220">
          <w:delText>[name of sender]</w:delText>
        </w:r>
      </w:del>
      <w:ins w:id="33" w:author="Author">
        <w:r w:rsidR="00304220">
          <w:t>Swapnil Saha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E1254"/>
    <w:multiLevelType w:val="hybridMultilevel"/>
    <w:tmpl w:val="C42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04220"/>
    <w:rsid w:val="00537132"/>
    <w:rsid w:val="006F30A5"/>
    <w:rsid w:val="00966B5F"/>
    <w:rsid w:val="00E749B4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7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2024-06-19T07:12:00Z</dcterms:modified>
</cp:coreProperties>
</file>